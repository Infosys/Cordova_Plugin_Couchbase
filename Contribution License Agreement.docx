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BBA6D" w14:textId="070D23C2" w:rsidR="00000552" w:rsidRPr="008218AB" w:rsidRDefault="00AB51D8" w:rsidP="008D04B9">
      <w:pPr>
        <w:autoSpaceDE w:val="0"/>
        <w:autoSpaceDN w:val="0"/>
        <w:spacing w:after="0" w:line="240" w:lineRule="auto"/>
        <w:rPr>
          <w:rFonts w:ascii="Times New Roman" w:eastAsia="Times New Roman" w:hAnsi="Times New Roman" w:cs="Times New Roman"/>
          <w:color w:val="000000"/>
        </w:rPr>
        <w:pPrChange w:id="0" w:author="Naveen Krishnan" w:date="2019-07-18T23:08: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PrChange>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xml:space="preserve">, located in Electronics City, </w:t>
      </w:r>
      <w:proofErr w:type="spellStart"/>
      <w:r w:rsidR="00673500">
        <w:rPr>
          <w:rFonts w:ascii="Times New Roman" w:eastAsia="Times New Roman" w:hAnsi="Times New Roman" w:cs="Times New Roman"/>
          <w:color w:val="000000"/>
        </w:rPr>
        <w:t>Hosur</w:t>
      </w:r>
      <w:proofErr w:type="spellEnd"/>
      <w:r w:rsidR="00673500">
        <w:rPr>
          <w:rFonts w:ascii="Times New Roman" w:eastAsia="Times New Roman" w:hAnsi="Times New Roman" w:cs="Times New Roman"/>
          <w:color w:val="000000"/>
        </w:rPr>
        <w:t xml:space="preserve">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You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ins w:id="1" w:author="Naveen Krishnan" w:date="2019-07-18T23:09:00Z">
        <w:r w:rsidR="008D04B9">
          <w:rPr>
            <w:rFonts w:ascii="Times New Roman" w:eastAsia="Times New Roman" w:hAnsi="Times New Roman" w:cs="Times New Roman"/>
            <w:color w:val="000000"/>
          </w:rPr>
          <w:fldChar w:fldCharType="begin"/>
        </w:r>
        <w:r w:rsidR="008D04B9">
          <w:rPr>
            <w:rFonts w:ascii="Times New Roman" w:eastAsia="Times New Roman" w:hAnsi="Times New Roman" w:cs="Times New Roman"/>
            <w:color w:val="000000"/>
          </w:rPr>
          <w:instrText xml:space="preserve"> HYPERLINK "mailto:</w:instrText>
        </w:r>
      </w:ins>
      <w:ins w:id="2" w:author="Naveen Krishnan" w:date="2019-07-18T23:08:00Z">
        <w:r w:rsidR="008D04B9" w:rsidRPr="008D04B9">
          <w:rPr>
            <w:rFonts w:ascii="Times New Roman" w:eastAsia="Times New Roman" w:hAnsi="Times New Roman" w:cs="Times New Roman"/>
            <w:color w:val="000000"/>
            <w:rPrChange w:id="3" w:author="Naveen Krishnan" w:date="2019-07-18T23:09:00Z">
              <w:rPr>
                <w:rFonts w:ascii="Segoe UI" w:hAnsi="Segoe UI" w:cs="Segoe UI"/>
                <w:sz w:val="20"/>
                <w:szCs w:val="20"/>
              </w:rPr>
            </w:rPrChange>
          </w:rPr>
          <w:instrText>OpenSourceCoe</w:instrText>
        </w:r>
      </w:ins>
      <w:ins w:id="4" w:author="Naveen Krishnan" w:date="2019-07-18T23:09:00Z">
        <w:r w:rsidR="008D04B9">
          <w:rPr>
            <w:rFonts w:ascii="Times New Roman" w:eastAsia="Times New Roman" w:hAnsi="Times New Roman" w:cs="Times New Roman"/>
            <w:color w:val="000000"/>
          </w:rPr>
          <w:instrText xml:space="preserve">@infosys.com" </w:instrText>
        </w:r>
        <w:r w:rsidR="008D04B9">
          <w:rPr>
            <w:rFonts w:ascii="Times New Roman" w:eastAsia="Times New Roman" w:hAnsi="Times New Roman" w:cs="Times New Roman"/>
            <w:color w:val="000000"/>
          </w:rPr>
          <w:fldChar w:fldCharType="separate"/>
        </w:r>
      </w:ins>
      <w:ins w:id="5" w:author="Naveen Krishnan" w:date="2019-07-18T23:08:00Z">
        <w:r w:rsidR="008D04B9" w:rsidRPr="00B85F48">
          <w:rPr>
            <w:rStyle w:val="Hyperlink"/>
            <w:rFonts w:ascii="Times New Roman" w:eastAsia="Times New Roman" w:hAnsi="Times New Roman" w:cs="Times New Roman"/>
            <w:rPrChange w:id="6" w:author="Naveen Krishnan" w:date="2019-07-18T23:09:00Z">
              <w:rPr>
                <w:rFonts w:ascii="Segoe UI" w:hAnsi="Segoe UI" w:cs="Segoe UI"/>
                <w:sz w:val="20"/>
                <w:szCs w:val="20"/>
              </w:rPr>
            </w:rPrChange>
          </w:rPr>
          <w:t>OpenSourceCoe</w:t>
        </w:r>
      </w:ins>
      <w:ins w:id="7" w:author="Naveen Krishnan" w:date="2019-07-18T23:09:00Z">
        <w:r w:rsidR="008D04B9" w:rsidRPr="00B85F48">
          <w:rPr>
            <w:rStyle w:val="Hyperlink"/>
            <w:rFonts w:ascii="Times New Roman" w:eastAsia="Times New Roman" w:hAnsi="Times New Roman" w:cs="Times New Roman"/>
          </w:rPr>
          <w:t>@infosys.com</w:t>
        </w:r>
        <w:r w:rsidR="008D04B9">
          <w:rPr>
            <w:rFonts w:ascii="Times New Roman" w:eastAsia="Times New Roman" w:hAnsi="Times New Roman" w:cs="Times New Roman"/>
            <w:color w:val="000000"/>
          </w:rPr>
          <w:fldChar w:fldCharType="end"/>
        </w:r>
      </w:ins>
      <w:ins w:id="8" w:author="Naveen Krishnan" w:date="2019-07-18T13:17:00Z">
        <w:r w:rsidR="008D04B9">
          <w:rPr>
            <w:rFonts w:ascii="Times New Roman" w:eastAsia="Times New Roman" w:hAnsi="Times New Roman" w:cs="Times New Roman"/>
            <w:color w:val="000000"/>
          </w:rPr>
          <w:t xml:space="preserve"> </w:t>
        </w:r>
      </w:ins>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w:t>
      </w:r>
      <w:proofErr w:type="gramStart"/>
      <w:r w:rsidRPr="009A5168">
        <w:rPr>
          <w:color w:val="000000"/>
          <w:sz w:val="22"/>
          <w:szCs w:val="22"/>
        </w:rPr>
        <w:t>You</w:t>
      </w:r>
      <w:proofErr w:type="gramEnd"/>
      <w:r w:rsidRPr="009A5168">
        <w:rPr>
          <w:color w:val="000000"/>
          <w:sz w:val="22"/>
          <w:szCs w:val="22"/>
        </w:rPr>
        <w:t xml:space="preserve">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You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You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w:t>
      </w:r>
      <w:proofErr w:type="gramStart"/>
      <w:r w:rsidRPr="009A5168">
        <w:rPr>
          <w:color w:val="000000"/>
          <w:sz w:val="22"/>
          <w:szCs w:val="22"/>
        </w:rPr>
        <w:t>You</w:t>
      </w:r>
      <w:proofErr w:type="gramEnd"/>
      <w:r w:rsidRPr="009A5168">
        <w:rPr>
          <w:color w:val="000000"/>
          <w:sz w:val="22"/>
          <w:szCs w:val="22"/>
        </w:rPr>
        <w:t xml:space="preserve">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lastRenderedPageBreak/>
        <w:t xml:space="preserve">If </w:t>
      </w:r>
      <w:proofErr w:type="gramStart"/>
      <w:r w:rsidRPr="009A5168">
        <w:rPr>
          <w:color w:val="000000"/>
          <w:sz w:val="22"/>
          <w:szCs w:val="22"/>
        </w:rPr>
        <w:t>Your</w:t>
      </w:r>
      <w:proofErr w:type="gramEnd"/>
      <w:r w:rsidRPr="009A5168">
        <w:rPr>
          <w:color w:val="000000"/>
          <w:sz w:val="22"/>
          <w:szCs w:val="22"/>
        </w:rPr>
        <w:t xml:space="preserve"> employer(s) has rights to intellectual property that You create, You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proofErr w:type="gramStart"/>
      <w:r w:rsidRPr="009A5168">
        <w:rPr>
          <w:color w:val="000000"/>
          <w:sz w:val="22"/>
          <w:szCs w:val="22"/>
        </w:rPr>
        <w:t>Your</w:t>
      </w:r>
      <w:proofErr w:type="gramEnd"/>
      <w:r w:rsidRPr="009A5168">
        <w:rPr>
          <w:color w:val="000000"/>
          <w:sz w:val="22"/>
          <w:szCs w:val="22"/>
        </w:rPr>
        <w:t xml:space="preserve"> original works of authorship. You represent that to </w:t>
      </w:r>
      <w:proofErr w:type="gramStart"/>
      <w:r w:rsidRPr="009A5168">
        <w:rPr>
          <w:color w:val="000000"/>
          <w:sz w:val="22"/>
          <w:szCs w:val="22"/>
        </w:rPr>
        <w:t>Your</w:t>
      </w:r>
      <w:proofErr w:type="gramEnd"/>
      <w:r w:rsidRPr="009A5168">
        <w:rPr>
          <w:color w:val="000000"/>
          <w:sz w:val="22"/>
          <w:szCs w:val="22"/>
        </w:rPr>
        <w:t xml:space="preserve">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also represent that </w:t>
      </w:r>
      <w:proofErr w:type="gramStart"/>
      <w:r w:rsidRPr="009A5168">
        <w:rPr>
          <w:color w:val="000000"/>
          <w:sz w:val="22"/>
          <w:szCs w:val="22"/>
        </w:rPr>
        <w:t>You</w:t>
      </w:r>
      <w:proofErr w:type="gramEnd"/>
      <w:r w:rsidRPr="009A5168">
        <w:rPr>
          <w:color w:val="000000"/>
          <w:sz w:val="22"/>
          <w:szCs w:val="22"/>
        </w:rPr>
        <w:t xml:space="preserve">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Your Contribution submissions include complete details of any third-party license or other restriction (including, but not limited to, related patents and trademarks) of which </w:t>
      </w:r>
      <w:proofErr w:type="gramStart"/>
      <w:r w:rsidRPr="009A5168">
        <w:rPr>
          <w:color w:val="000000"/>
          <w:sz w:val="22"/>
          <w:szCs w:val="22"/>
        </w:rPr>
        <w:t>You</w:t>
      </w:r>
      <w:proofErr w:type="gramEnd"/>
      <w:r w:rsidRPr="009A5168">
        <w:rPr>
          <w:color w:val="000000"/>
          <w:sz w:val="22"/>
          <w:szCs w:val="22"/>
        </w:rPr>
        <w:t xml:space="preserve">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 xml:space="preserve">You are not expected to provide support for Your Contributions, except to the extent </w:t>
      </w:r>
      <w:proofErr w:type="gramStart"/>
      <w:r w:rsidRPr="009A5168">
        <w:rPr>
          <w:color w:val="000000"/>
          <w:sz w:val="22"/>
          <w:szCs w:val="22"/>
        </w:rPr>
        <w:t>You</w:t>
      </w:r>
      <w:proofErr w:type="gramEnd"/>
      <w:r w:rsidRPr="009A5168">
        <w:rPr>
          <w:color w:val="000000"/>
          <w:sz w:val="22"/>
          <w:szCs w:val="22"/>
        </w:rPr>
        <w:t xml:space="preserve">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acknowledges that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7B2BE4C6"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proofErr w:type="gramStart"/>
      <w:r w:rsidRPr="009A5168">
        <w:rPr>
          <w:color w:val="000000"/>
          <w:sz w:val="22"/>
          <w:szCs w:val="22"/>
        </w:rPr>
        <w:t>You</w:t>
      </w:r>
      <w:proofErr w:type="gramEnd"/>
      <w:r w:rsidRPr="009A5168">
        <w:rPr>
          <w:color w:val="000000"/>
          <w:sz w:val="22"/>
          <w:szCs w:val="22"/>
        </w:rPr>
        <w:t xml:space="preserve"> become aware that would make these representations inaccurate in any respect. Email us at </w:t>
      </w:r>
      <w:ins w:id="9" w:author="Naveen Krishnan" w:date="2019-07-18T23:10:00Z">
        <w:r w:rsidR="008D04B9">
          <w:rPr>
            <w:color w:val="000000"/>
            <w:highlight w:val="yellow"/>
          </w:rPr>
          <w:fldChar w:fldCharType="begin"/>
        </w:r>
        <w:r w:rsidR="008D04B9">
          <w:rPr>
            <w:color w:val="000000"/>
            <w:highlight w:val="yellow"/>
          </w:rPr>
          <w:instrText xml:space="preserve"> HYPERLINK "mailto:</w:instrText>
        </w:r>
      </w:ins>
      <w:ins w:id="10" w:author="Naveen Krishnan" w:date="2019-07-18T13:17:00Z">
        <w:r w:rsidR="008D04B9" w:rsidRPr="008D04B9">
          <w:rPr>
            <w:color w:val="000000"/>
            <w:rPrChange w:id="11" w:author="Naveen Krishnan" w:date="2019-07-18T23:10:00Z">
              <w:rPr>
                <w:rStyle w:val="Hyperlink"/>
              </w:rPr>
            </w:rPrChange>
          </w:rPr>
          <w:instrText xml:space="preserve"> opensourcecoe</w:instrText>
        </w:r>
      </w:ins>
      <w:r w:rsidR="008D04B9" w:rsidRPr="008D04B9">
        <w:rPr>
          <w:color w:val="000000"/>
          <w:sz w:val="22"/>
          <w:szCs w:val="22"/>
          <w:rPrChange w:id="12" w:author="Naveen Krishnan" w:date="2019-07-18T23:10:00Z">
            <w:rPr>
              <w:rStyle w:val="Hyperlink"/>
              <w:sz w:val="22"/>
              <w:szCs w:val="22"/>
            </w:rPr>
          </w:rPrChange>
        </w:rPr>
        <w:instrText>@infosys.com</w:instrText>
      </w:r>
      <w:ins w:id="13" w:author="Naveen Krishnan" w:date="2019-07-18T23:10:00Z">
        <w:r w:rsidR="008D04B9">
          <w:rPr>
            <w:color w:val="000000"/>
            <w:highlight w:val="yellow"/>
          </w:rPr>
          <w:instrText xml:space="preserve">" </w:instrText>
        </w:r>
        <w:r w:rsidR="008D04B9">
          <w:rPr>
            <w:color w:val="000000"/>
            <w:highlight w:val="yellow"/>
          </w:rPr>
          <w:fldChar w:fldCharType="separate"/>
        </w:r>
      </w:ins>
      <w:del w:id="14" w:author="Naveen Krishnan" w:date="2019-07-18T13:17:00Z">
        <w:r w:rsidR="008D04B9" w:rsidRPr="00B85F48" w:rsidDel="00E474C4">
          <w:rPr>
            <w:rStyle w:val="Hyperlink"/>
            <w:highlight w:val="yellow"/>
            <w:rPrChange w:id="15" w:author="Naveen Krishnan" w:date="2019-07-18T23:10:00Z">
              <w:rPr>
                <w:rStyle w:val="Hyperlink"/>
                <w:highlight w:val="yellow"/>
              </w:rPr>
            </w:rPrChange>
          </w:rPr>
          <w:delText>[●]</w:delText>
        </w:r>
      </w:del>
      <w:ins w:id="16" w:author="Naveen Krishnan" w:date="2019-07-18T13:17:00Z">
        <w:r w:rsidR="008D04B9" w:rsidRPr="00B85F48">
          <w:rPr>
            <w:rStyle w:val="Hyperlink"/>
            <w:rPrChange w:id="17" w:author="Naveen Krishnan" w:date="2019-07-18T23:10:00Z">
              <w:rPr>
                <w:rStyle w:val="Hyperlink"/>
              </w:rPr>
            </w:rPrChange>
          </w:rPr>
          <w:t xml:space="preserve"> opensourcecoe</w:t>
        </w:r>
      </w:ins>
      <w:r w:rsidR="008D04B9" w:rsidRPr="00B85F48">
        <w:rPr>
          <w:rStyle w:val="Hyperlink"/>
          <w:sz w:val="22"/>
          <w:szCs w:val="22"/>
          <w:rPrChange w:id="18" w:author="Naveen Krishnan" w:date="2019-07-18T23:10:00Z">
            <w:rPr>
              <w:rStyle w:val="Hyperlink"/>
              <w:sz w:val="22"/>
              <w:szCs w:val="22"/>
            </w:rPr>
          </w:rPrChange>
        </w:rPr>
        <w:t>@infosys.com</w:t>
      </w:r>
      <w:ins w:id="19" w:author="Naveen Krishnan" w:date="2019-07-18T23:10:00Z">
        <w:r w:rsidR="008D04B9">
          <w:rPr>
            <w:color w:val="000000"/>
            <w:highlight w:val="yellow"/>
          </w:rPr>
          <w:fldChar w:fldCharType="end"/>
        </w:r>
      </w:ins>
      <w:r w:rsidRPr="009A5168">
        <w:rPr>
          <w:color w:val="000000"/>
          <w:sz w:val="22"/>
          <w:szCs w:val="22"/>
        </w:rPr>
        <w:t>.</w:t>
      </w:r>
    </w:p>
    <w:p w14:paraId="63A46ED9" w14:textId="77777777" w:rsidR="003B4AA4" w:rsidRPr="009A5168" w:rsidRDefault="003B4AA4" w:rsidP="003B4AA4">
      <w:pPr>
        <w:pStyle w:val="NormalWeb"/>
        <w:ind w:left="720"/>
        <w:jc w:val="both"/>
        <w:rPr>
          <w:color w:val="000000"/>
          <w:sz w:val="22"/>
          <w:szCs w:val="22"/>
        </w:rPr>
      </w:pPr>
      <w:bookmarkStart w:id="20" w:name="_GoBack"/>
      <w:bookmarkEnd w:id="20"/>
    </w:p>
    <w:sectPr w:rsidR="003B4AA4" w:rsidRPr="009A51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ACE9C" w14:textId="77777777" w:rsidR="00CF5F81" w:rsidRDefault="00CF5F81" w:rsidP="00315C84">
      <w:pPr>
        <w:spacing w:after="0" w:line="240" w:lineRule="auto"/>
      </w:pPr>
      <w:r>
        <w:separator/>
      </w:r>
    </w:p>
  </w:endnote>
  <w:endnote w:type="continuationSeparator" w:id="0">
    <w:p w14:paraId="0BD82B8B" w14:textId="77777777" w:rsidR="00CF5F81" w:rsidRDefault="00CF5F81"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D189D" w14:textId="77777777" w:rsidR="00CF5F81" w:rsidRDefault="00CF5F81" w:rsidP="00315C84">
      <w:pPr>
        <w:spacing w:after="0" w:line="240" w:lineRule="auto"/>
      </w:pPr>
      <w:r>
        <w:separator/>
      </w:r>
    </w:p>
  </w:footnote>
  <w:footnote w:type="continuationSeparator" w:id="0">
    <w:p w14:paraId="617AB56D" w14:textId="77777777" w:rsidR="00CF5F81" w:rsidRDefault="00CF5F81"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veen Krishnan">
    <w15:presenceInfo w15:providerId="AD" w15:userId="S-1-5-21-266749940-1637964444-929701000-1394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EE"/>
    <w:rsid w:val="00000552"/>
    <w:rsid w:val="00017590"/>
    <w:rsid w:val="000177B7"/>
    <w:rsid w:val="000478D5"/>
    <w:rsid w:val="000905A4"/>
    <w:rsid w:val="000C28D8"/>
    <w:rsid w:val="000F4157"/>
    <w:rsid w:val="001075B2"/>
    <w:rsid w:val="00162B0F"/>
    <w:rsid w:val="00173043"/>
    <w:rsid w:val="00184E9E"/>
    <w:rsid w:val="001C654E"/>
    <w:rsid w:val="001F6F1B"/>
    <w:rsid w:val="0028795D"/>
    <w:rsid w:val="002A35F6"/>
    <w:rsid w:val="002C0B25"/>
    <w:rsid w:val="00315C84"/>
    <w:rsid w:val="003520B3"/>
    <w:rsid w:val="00363DC9"/>
    <w:rsid w:val="003A09B4"/>
    <w:rsid w:val="003A0F1A"/>
    <w:rsid w:val="003A5F86"/>
    <w:rsid w:val="003B4AA4"/>
    <w:rsid w:val="003E65AC"/>
    <w:rsid w:val="00405AD7"/>
    <w:rsid w:val="00432415"/>
    <w:rsid w:val="0044113F"/>
    <w:rsid w:val="004820EE"/>
    <w:rsid w:val="004F2168"/>
    <w:rsid w:val="00512872"/>
    <w:rsid w:val="00594486"/>
    <w:rsid w:val="005F0888"/>
    <w:rsid w:val="005F30F5"/>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801934"/>
    <w:rsid w:val="00820109"/>
    <w:rsid w:val="008218AB"/>
    <w:rsid w:val="008A643B"/>
    <w:rsid w:val="008B7367"/>
    <w:rsid w:val="008D04B9"/>
    <w:rsid w:val="008E65C8"/>
    <w:rsid w:val="009630D3"/>
    <w:rsid w:val="009A5168"/>
    <w:rsid w:val="009C7946"/>
    <w:rsid w:val="009D7B90"/>
    <w:rsid w:val="009F1506"/>
    <w:rsid w:val="00A65583"/>
    <w:rsid w:val="00A95348"/>
    <w:rsid w:val="00AB51D8"/>
    <w:rsid w:val="00AD6EF1"/>
    <w:rsid w:val="00AE1E78"/>
    <w:rsid w:val="00AE3C56"/>
    <w:rsid w:val="00B277CD"/>
    <w:rsid w:val="00B27E41"/>
    <w:rsid w:val="00C17E65"/>
    <w:rsid w:val="00C64FA1"/>
    <w:rsid w:val="00C73718"/>
    <w:rsid w:val="00CB5D2F"/>
    <w:rsid w:val="00CD41DE"/>
    <w:rsid w:val="00CF5F81"/>
    <w:rsid w:val="00D31602"/>
    <w:rsid w:val="00D720CD"/>
    <w:rsid w:val="00D8378E"/>
    <w:rsid w:val="00D86756"/>
    <w:rsid w:val="00DD2B93"/>
    <w:rsid w:val="00DF2754"/>
    <w:rsid w:val="00E03FF6"/>
    <w:rsid w:val="00E474C4"/>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 w:type="character" w:styleId="FollowedHyperlink">
    <w:name w:val="FollowedHyperlink"/>
    <w:basedOn w:val="DefaultParagraphFont"/>
    <w:uiPriority w:val="99"/>
    <w:semiHidden/>
    <w:unhideWhenUsed/>
    <w:rsid w:val="00E47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5284">
      <w:bodyDiv w:val="1"/>
      <w:marLeft w:val="0"/>
      <w:marRight w:val="0"/>
      <w:marTop w:val="0"/>
      <w:marBottom w:val="0"/>
      <w:divBdr>
        <w:top w:val="none" w:sz="0" w:space="0" w:color="auto"/>
        <w:left w:val="none" w:sz="0" w:space="0" w:color="auto"/>
        <w:bottom w:val="none" w:sz="0" w:space="0" w:color="auto"/>
        <w:right w:val="none" w:sz="0" w:space="0" w:color="auto"/>
      </w:divBdr>
    </w:div>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Naveen Krishnan</cp:lastModifiedBy>
  <cp:revision>4</cp:revision>
  <dcterms:created xsi:type="dcterms:W3CDTF">2018-09-25T07:23:00Z</dcterms:created>
  <dcterms:modified xsi:type="dcterms:W3CDTF">2019-07-19T04:10:00Z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2018-09-25T07:23:18.3957148Z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